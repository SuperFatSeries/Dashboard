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D8" w:rsidRDefault="001F35D8" w:rsidP="001F35D8">
      <w:pPr>
        <w:jc w:val="center"/>
        <w:rPr>
          <w:ins w:id="0" w:author="Henry Huo" w:date="2019-01-18T18:51:00Z"/>
        </w:rPr>
      </w:pPr>
      <w:ins w:id="1" w:author="Henry Huo" w:date="2019-01-18T18:51:00Z">
        <w:r>
          <w:t>18214744-</w:t>
        </w:r>
        <w:r>
          <w:rPr>
            <w:rFonts w:hint="eastAsia"/>
          </w:rPr>
          <w:t>Tech</w:t>
        </w:r>
        <w:r>
          <w:t>/Work Report</w:t>
        </w:r>
      </w:ins>
    </w:p>
    <w:p w:rsidR="001F35D8" w:rsidRDefault="00FE7C86" w:rsidP="00FE7C86">
      <w:pPr>
        <w:rPr>
          <w:ins w:id="2" w:author="Henry Huo" w:date="2019-01-18T18:52:00Z"/>
          <w:rFonts w:ascii="Segoe UI" w:hAnsi="Segoe UI" w:cs="Segoe UI"/>
          <w:color w:val="24292E"/>
          <w:shd w:val="clear" w:color="auto" w:fill="FFFFFF"/>
        </w:rPr>
      </w:pPr>
      <w:ins w:id="3" w:author="Henry Huo" w:date="2019-01-18T18:52:00Z">
        <w:r>
          <w:tab/>
        </w:r>
        <w:proofErr w:type="spellStart"/>
        <w:r>
          <w:rPr>
            <w:rFonts w:ascii="Segoe UI" w:hAnsi="Segoe UI" w:cs="Segoe UI"/>
            <w:color w:val="24292E"/>
            <w:shd w:val="clear" w:color="auto" w:fill="FFFFFF"/>
          </w:rPr>
          <w:t>SimpleCourse</w:t>
        </w:r>
        <w:proofErr w:type="spellEnd"/>
        <w:r>
          <w:rPr>
            <w:rFonts w:ascii="Segoe UI" w:hAnsi="Segoe UI" w:cs="Segoe UI"/>
            <w:color w:val="24292E"/>
            <w:shd w:val="clear" w:color="auto" w:fill="FFFFFF"/>
          </w:rPr>
          <w:t>是一个面向助教和老师的课程系统，我们本着服务于学习的理念，专注于实现课件下载</w:t>
        </w:r>
        <w:r>
          <w:rPr>
            <w:rFonts w:ascii="Segoe UI" w:hAnsi="Segoe UI" w:cs="Segoe UI"/>
            <w:color w:val="24292E"/>
            <w:shd w:val="clear" w:color="auto" w:fill="FFFFFF"/>
          </w:rPr>
          <w:t>/</w:t>
        </w:r>
        <w:r>
          <w:rPr>
            <w:rFonts w:ascii="Segoe UI" w:hAnsi="Segoe UI" w:cs="Segoe UI"/>
            <w:color w:val="24292E"/>
            <w:shd w:val="clear" w:color="auto" w:fill="FFFFFF"/>
          </w:rPr>
          <w:t>作业提交的功能，让整个课件</w:t>
        </w:r>
        <w:r>
          <w:rPr>
            <w:rFonts w:ascii="Segoe UI" w:hAnsi="Segoe UI" w:cs="Segoe UI"/>
            <w:color w:val="24292E"/>
            <w:shd w:val="clear" w:color="auto" w:fill="FFFFFF"/>
          </w:rPr>
          <w:t>-</w:t>
        </w:r>
        <w:r>
          <w:rPr>
            <w:rFonts w:ascii="Segoe UI" w:hAnsi="Segoe UI" w:cs="Segoe UI"/>
            <w:color w:val="24292E"/>
            <w:shd w:val="clear" w:color="auto" w:fill="FFFFFF"/>
          </w:rPr>
          <w:t>作业</w:t>
        </w:r>
        <w:r>
          <w:rPr>
            <w:rFonts w:ascii="Segoe UI" w:hAnsi="Segoe UI" w:cs="Segoe UI"/>
            <w:color w:val="24292E"/>
            <w:shd w:val="clear" w:color="auto" w:fill="FFFFFF"/>
          </w:rPr>
          <w:t>-</w:t>
        </w:r>
        <w:r>
          <w:rPr>
            <w:rFonts w:ascii="Segoe UI" w:hAnsi="Segoe UI" w:cs="Segoe UI"/>
            <w:color w:val="24292E"/>
            <w:shd w:val="clear" w:color="auto" w:fill="FFFFFF"/>
          </w:rPr>
          <w:t>提交和下载的过程流畅快捷、安全可靠。我们将提供最好的服务和最优的用户体验，在同类产品中独树一帜，脱颖而出。</w:t>
        </w:r>
      </w:ins>
    </w:p>
    <w:p w:rsidR="00FE7C86" w:rsidRDefault="00FE7C86" w:rsidP="00E60BB9">
      <w:pPr>
        <w:rPr>
          <w:ins w:id="4" w:author="Henry Huo" w:date="2019-01-18T19:07:00Z"/>
        </w:rPr>
      </w:pPr>
      <w:ins w:id="5" w:author="Henry Huo" w:date="2019-01-18T18:53:00Z">
        <w:r>
          <w:tab/>
        </w:r>
        <w:r>
          <w:rPr>
            <w:rFonts w:hint="eastAsia"/>
          </w:rPr>
          <w:t>在本次开发中，</w:t>
        </w:r>
      </w:ins>
      <w:ins w:id="6" w:author="Henry Huo" w:date="2019-01-18T18:55:00Z">
        <w:r>
          <w:rPr>
            <w:rFonts w:hint="eastAsia"/>
          </w:rPr>
          <w:t>我担任的是</w:t>
        </w:r>
        <w:r>
          <w:rPr>
            <w:rFonts w:hint="eastAsia"/>
          </w:rPr>
          <w:t>Java</w:t>
        </w:r>
        <w:r>
          <w:rPr>
            <w:rFonts w:hint="eastAsia"/>
          </w:rPr>
          <w:t>工程师角色</w:t>
        </w:r>
      </w:ins>
      <w:ins w:id="7" w:author="Henry Huo" w:date="2019-01-18T19:00:00Z">
        <w:r>
          <w:rPr>
            <w:rFonts w:hint="eastAsia"/>
          </w:rPr>
          <w:t>，后台</w:t>
        </w:r>
      </w:ins>
      <w:ins w:id="8" w:author="Henry Huo" w:date="2019-01-18T19:01:00Z">
        <w:r w:rsidR="00E60BB9">
          <w:rPr>
            <w:rFonts w:hint="eastAsia"/>
          </w:rPr>
          <w:t>的技术</w:t>
        </w:r>
        <w:proofErr w:type="gramStart"/>
        <w:r w:rsidR="00E60BB9">
          <w:rPr>
            <w:rFonts w:hint="eastAsia"/>
          </w:rPr>
          <w:t>栈</w:t>
        </w:r>
        <w:proofErr w:type="gramEnd"/>
        <w:r w:rsidR="00E60BB9">
          <w:rPr>
            <w:rFonts w:hint="eastAsia"/>
          </w:rPr>
          <w:t>是</w:t>
        </w:r>
      </w:ins>
      <w:ins w:id="9" w:author="Henry Huo" w:date="2019-01-18T19:00:00Z">
        <w:r>
          <w:rPr>
            <w:rFonts w:hint="eastAsia"/>
          </w:rPr>
          <w:t>Spring</w:t>
        </w:r>
        <w:r>
          <w:t xml:space="preserve"> </w:t>
        </w:r>
        <w:proofErr w:type="spellStart"/>
        <w:r>
          <w:rPr>
            <w:rFonts w:hint="eastAsia"/>
          </w:rPr>
          <w:t>Boot+Mysql</w:t>
        </w:r>
      </w:ins>
      <w:ins w:id="10" w:author="Henry Huo" w:date="2019-01-18T19:01:00Z">
        <w:r>
          <w:t>+</w:t>
        </w:r>
        <w:r>
          <w:rPr>
            <w:rFonts w:hint="eastAsia"/>
          </w:rPr>
          <w:t>mybatis</w:t>
        </w:r>
        <w:r w:rsidR="00E60BB9">
          <w:rPr>
            <w:rFonts w:hint="eastAsia"/>
          </w:rPr>
          <w:t>+Tomcat</w:t>
        </w:r>
        <w:proofErr w:type="spellEnd"/>
        <w:r w:rsidR="00E60BB9">
          <w:rPr>
            <w:rFonts w:hint="eastAsia"/>
          </w:rPr>
          <w:t>搭建，也同时负责了一些</w:t>
        </w:r>
        <w:proofErr w:type="spellStart"/>
        <w:r w:rsidR="00E60BB9">
          <w:rPr>
            <w:rFonts w:hint="eastAsia"/>
          </w:rPr>
          <w:t>UseCase</w:t>
        </w:r>
      </w:ins>
      <w:proofErr w:type="spellEnd"/>
      <w:ins w:id="11" w:author="Henry Huo" w:date="2019-01-18T19:02:00Z">
        <w:r w:rsidR="00E60BB9">
          <w:rPr>
            <w:rFonts w:hint="eastAsia"/>
          </w:rPr>
          <w:t xml:space="preserve"> UML</w:t>
        </w:r>
        <w:r w:rsidR="00E60BB9">
          <w:rPr>
            <w:rFonts w:hint="eastAsia"/>
          </w:rPr>
          <w:t>的设计。本次设计后台的过程中，我对后台进行了</w:t>
        </w:r>
        <w:r w:rsidR="00E60BB9">
          <w:rPr>
            <w:rFonts w:hint="eastAsia"/>
          </w:rPr>
          <w:t>MVC</w:t>
        </w:r>
        <w:r w:rsidR="00E60BB9">
          <w:rPr>
            <w:rFonts w:hint="eastAsia"/>
          </w:rPr>
          <w:t>拆分以应对后面变化的需求，同时</w:t>
        </w:r>
      </w:ins>
      <w:ins w:id="12" w:author="Henry Huo" w:date="2019-01-18T19:03:00Z">
        <w:r w:rsidR="00E60BB9">
          <w:rPr>
            <w:rFonts w:hint="eastAsia"/>
          </w:rPr>
          <w:t>也考虑了一些高并发情况下</w:t>
        </w:r>
      </w:ins>
      <w:ins w:id="13" w:author="Henry Huo" w:date="2019-01-18T19:04:00Z">
        <w:r w:rsidR="00E60BB9">
          <w:rPr>
            <w:rFonts w:hint="eastAsia"/>
          </w:rPr>
          <w:t>的处理策略</w:t>
        </w:r>
      </w:ins>
      <w:ins w:id="14" w:author="Henry Huo" w:date="2019-01-18T19:05:00Z">
        <w:r w:rsidR="00E60BB9">
          <w:rPr>
            <w:rFonts w:hint="eastAsia"/>
          </w:rPr>
          <w:t>（包括使用</w:t>
        </w:r>
        <w:r w:rsidR="00E60BB9">
          <w:rPr>
            <w:rFonts w:hint="eastAsia"/>
          </w:rPr>
          <w:t>docker</w:t>
        </w:r>
        <w:r w:rsidR="00E60BB9">
          <w:rPr>
            <w:rFonts w:hint="eastAsia"/>
          </w:rPr>
          <w:t>和</w:t>
        </w:r>
        <w:r w:rsidR="00E60BB9">
          <w:rPr>
            <w:rFonts w:hint="eastAsia"/>
          </w:rPr>
          <w:t>spring</w:t>
        </w:r>
        <w:r w:rsidR="00E60BB9">
          <w:t xml:space="preserve"> </w:t>
        </w:r>
        <w:r w:rsidR="00E60BB9">
          <w:rPr>
            <w:rFonts w:hint="eastAsia"/>
          </w:rPr>
          <w:t>cloud</w:t>
        </w:r>
        <w:r w:rsidR="00E60BB9">
          <w:rPr>
            <w:rFonts w:hint="eastAsia"/>
          </w:rPr>
          <w:t>）。由于开发量大，所以在测试上</w:t>
        </w:r>
      </w:ins>
      <w:ins w:id="15" w:author="Henry Huo" w:date="2019-01-18T19:06:00Z">
        <w:r w:rsidR="00E60BB9">
          <w:rPr>
            <w:rFonts w:hint="eastAsia"/>
          </w:rPr>
          <w:t>需要更加准确，我用的是</w:t>
        </w:r>
        <w:r w:rsidR="00E60BB9">
          <w:rPr>
            <w:rFonts w:hint="eastAsia"/>
          </w:rPr>
          <w:t>postman</w:t>
        </w:r>
        <w:r w:rsidR="00E60BB9">
          <w:rPr>
            <w:rFonts w:hint="eastAsia"/>
          </w:rPr>
          <w:t>大批量接口测试方法来进行接口测试</w:t>
        </w:r>
      </w:ins>
      <w:ins w:id="16" w:author="Henry Huo" w:date="2019-01-18T19:07:00Z">
        <w:r w:rsidR="00E60BB9">
          <w:rPr>
            <w:rFonts w:hint="eastAsia"/>
          </w:rPr>
          <w:t>。在考虑数据库存储效率时，采用分表</w:t>
        </w:r>
        <w:r w:rsidR="00E60BB9">
          <w:rPr>
            <w:rFonts w:hint="eastAsia"/>
          </w:rPr>
          <w:t>+</w:t>
        </w:r>
        <w:proofErr w:type="gramStart"/>
        <w:r w:rsidR="00E60BB9">
          <w:rPr>
            <w:rFonts w:hint="eastAsia"/>
          </w:rPr>
          <w:t>外键方式</w:t>
        </w:r>
        <w:proofErr w:type="gramEnd"/>
        <w:r w:rsidR="00E60BB9">
          <w:rPr>
            <w:rFonts w:hint="eastAsia"/>
          </w:rPr>
          <w:t>，防止一个数据库被击中访问。</w:t>
        </w:r>
      </w:ins>
    </w:p>
    <w:p w:rsidR="00E60BB9" w:rsidRDefault="00E60BB9" w:rsidP="00E60BB9">
      <w:pPr>
        <w:rPr>
          <w:rFonts w:hint="eastAsia"/>
        </w:rPr>
      </w:pPr>
      <w:ins w:id="17" w:author="Henry Huo" w:date="2019-01-18T19:07:00Z">
        <w:r>
          <w:tab/>
        </w:r>
        <w:r>
          <w:rPr>
            <w:rFonts w:hint="eastAsia"/>
          </w:rPr>
          <w:t>总的来说，本次开发和设计是开心而</w:t>
        </w:r>
      </w:ins>
      <w:ins w:id="18" w:author="Henry Huo" w:date="2019-01-18T19:08:00Z">
        <w:r>
          <w:rPr>
            <w:rFonts w:hint="eastAsia"/>
          </w:rPr>
          <w:t>愉悦的，应用到了两位老师在课堂上讲的内容，课堂内容非常充实，将成果继续开发也可以为后面学弟学妹们课堂所用，</w:t>
        </w:r>
      </w:ins>
      <w:ins w:id="19" w:author="Henry Huo" w:date="2019-01-18T19:09:00Z">
        <w:r>
          <w:rPr>
            <w:rFonts w:hint="eastAsia"/>
          </w:rPr>
          <w:t>也学到了很多</w:t>
        </w:r>
        <w:r>
          <w:rPr>
            <w:rFonts w:hint="eastAsia"/>
          </w:rPr>
          <w:t>UML</w:t>
        </w:r>
        <w:r>
          <w:rPr>
            <w:rFonts w:hint="eastAsia"/>
          </w:rPr>
          <w:t>的设计技巧，加深了我对大项目的控制能力</w:t>
        </w:r>
        <w:r w:rsidR="00DC6184">
          <w:rPr>
            <w:rFonts w:hint="eastAsia"/>
          </w:rPr>
          <w:t>，在未来的就业过程中一定很有帮助。</w:t>
        </w:r>
      </w:ins>
      <w:bookmarkStart w:id="20" w:name="_GoBack"/>
      <w:bookmarkEnd w:id="20"/>
    </w:p>
    <w:sectPr w:rsidR="00E6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Huo">
    <w15:presenceInfo w15:providerId="Windows Live" w15:userId="9d1ef67d2dac45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D8"/>
    <w:rsid w:val="001F35D8"/>
    <w:rsid w:val="00AB3559"/>
    <w:rsid w:val="00D139D3"/>
    <w:rsid w:val="00DC6184"/>
    <w:rsid w:val="00E60BB9"/>
    <w:rsid w:val="00E832D6"/>
    <w:rsid w:val="00FD5D0E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907A"/>
  <w15:chartTrackingRefBased/>
  <w15:docId w15:val="{84E14F20-E876-434B-90D2-AFD3E075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D5D0E"/>
    <w:pPr>
      <w:widowControl w:val="0"/>
      <w:spacing w:after="0" w:line="240" w:lineRule="auto"/>
      <w:jc w:val="center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60BB9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60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Huo</dc:creator>
  <cp:keywords/>
  <dc:description/>
  <cp:lastModifiedBy>Henry Huo</cp:lastModifiedBy>
  <cp:revision>3</cp:revision>
  <dcterms:created xsi:type="dcterms:W3CDTF">2019-01-18T10:51:00Z</dcterms:created>
  <dcterms:modified xsi:type="dcterms:W3CDTF">2019-01-18T11:09:00Z</dcterms:modified>
</cp:coreProperties>
</file>